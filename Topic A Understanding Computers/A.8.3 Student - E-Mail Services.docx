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A503C4" w:rsidRPr="002062EE" w:rsidRDefault="004025B1" w:rsidP="00A503C4">
      <w:pPr>
        <w:pStyle w:val="NoSpacing"/>
        <w:numPr>
          <w:ilvl w:val="2"/>
          <w:numId w:val="3"/>
        </w:numPr>
        <w:rPr>
          <w:sz w:val="22"/>
        </w:rPr>
      </w:pPr>
      <w:r w:rsidRPr="00A503C4">
        <w:rPr>
          <w:sz w:val="22"/>
          <w:lang w:val="en-CA"/>
        </w:rPr>
        <w:t>Allows your PC to send mail</w:t>
      </w:r>
    </w:p>
    <w:p w:rsidR="002062EE" w:rsidRDefault="002062EE" w:rsidP="002062EE">
      <w:pPr>
        <w:pStyle w:val="NoSpacing"/>
        <w:numPr>
          <w:ilvl w:val="2"/>
          <w:numId w:val="3"/>
        </w:numPr>
        <w:rPr>
          <w:sz w:val="22"/>
        </w:rPr>
      </w:pPr>
      <w:r w:rsidRPr="002062EE">
        <w:rPr>
          <w:sz w:val="22"/>
        </w:rPr>
        <w:t>Simple Mail Transfer Protocol</w:t>
      </w:r>
    </w:p>
    <w:p w:rsidR="002062EE" w:rsidRDefault="002062EE" w:rsidP="002062EE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I</w:t>
      </w:r>
      <w:r w:rsidRPr="002062EE">
        <w:rPr>
          <w:sz w:val="22"/>
        </w:rPr>
        <w:t>t’s the protocol used when you hit “Send” to transfer your email message</w:t>
      </w:r>
    </w:p>
    <w:p w:rsidR="002062EE" w:rsidRDefault="002062EE" w:rsidP="002062EE">
      <w:pPr>
        <w:pStyle w:val="NoSpacing"/>
        <w:numPr>
          <w:ilvl w:val="2"/>
          <w:numId w:val="3"/>
        </w:numPr>
        <w:rPr>
          <w:ins w:id="0" w:author="Ramkissoon, Dinesh" w:date="2020-01-10T10:50:00Z"/>
          <w:sz w:val="22"/>
        </w:rPr>
      </w:pPr>
      <w:r>
        <w:rPr>
          <w:sz w:val="22"/>
        </w:rPr>
        <w:t>I</w:t>
      </w:r>
      <w:r w:rsidRPr="002062EE">
        <w:rPr>
          <w:sz w:val="22"/>
        </w:rPr>
        <w:t>t’s also the protocol used behind the scenes to transfer your message from server to server as it makes its way to the server on which your recipient receives email</w:t>
      </w:r>
    </w:p>
    <w:p w:rsidR="00E47FBD" w:rsidRDefault="00E47FBD" w:rsidP="00E47FBD">
      <w:pPr>
        <w:pStyle w:val="NoSpacing"/>
        <w:numPr>
          <w:ilvl w:val="2"/>
          <w:numId w:val="3"/>
        </w:numPr>
        <w:rPr>
          <w:sz w:val="22"/>
        </w:rPr>
      </w:pPr>
      <w:ins w:id="1" w:author="Ramkissoon, Dinesh" w:date="2020-01-10T10:50:00Z">
        <w:r w:rsidRPr="00E47FBD">
          <w:rPr>
            <w:sz w:val="22"/>
          </w:rPr>
          <w:t>It's also used for relaying or forwarding mail messages from one mail server to another</w:t>
        </w:r>
      </w:ins>
    </w:p>
    <w:p w:rsidR="002062EE" w:rsidRPr="00A503C4" w:rsidRDefault="00E47FBD" w:rsidP="00E47FBD">
      <w:pPr>
        <w:pStyle w:val="NoSpacing"/>
        <w:numPr>
          <w:ilvl w:val="2"/>
          <w:numId w:val="3"/>
        </w:numPr>
        <w:rPr>
          <w:sz w:val="22"/>
        </w:rPr>
      </w:pPr>
      <w:ins w:id="2" w:author="Ramkissoon, Dinesh" w:date="2020-01-10T10:51:00Z">
        <w:r w:rsidRPr="00E47FBD">
          <w:rPr>
            <w:sz w:val="22"/>
          </w:rPr>
          <w:t>The ability to relay messages from one server to another is necessary if the sender and recipient have different email service providers</w:t>
        </w:r>
      </w:ins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A503C4" w:rsidRPr="00A503C4" w:rsidRDefault="004025B1" w:rsidP="00A503C4">
      <w:pPr>
        <w:pStyle w:val="NoSpacing"/>
        <w:numPr>
          <w:ilvl w:val="2"/>
          <w:numId w:val="3"/>
        </w:numPr>
        <w:rPr>
          <w:sz w:val="22"/>
        </w:rPr>
      </w:pPr>
      <w:r w:rsidRPr="00A503C4">
        <w:rPr>
          <w:sz w:val="22"/>
          <w:lang w:val="en-CA"/>
        </w:rPr>
        <w:t>Allows your PC to read mail</w:t>
      </w:r>
    </w:p>
    <w:p w:rsidR="00A503C4" w:rsidRDefault="00A503C4" w:rsidP="00A503C4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T</w:t>
      </w:r>
      <w:r w:rsidRPr="00A503C4">
        <w:rPr>
          <w:sz w:val="22"/>
        </w:rPr>
        <w:t>he language computers use to talk between themselves</w:t>
      </w:r>
    </w:p>
    <w:p w:rsidR="00A503C4" w:rsidRDefault="00A503C4" w:rsidP="00A503C4">
      <w:pPr>
        <w:pStyle w:val="NoSpacing"/>
        <w:numPr>
          <w:ilvl w:val="2"/>
          <w:numId w:val="3"/>
        </w:numPr>
        <w:rPr>
          <w:sz w:val="22"/>
        </w:rPr>
      </w:pPr>
      <w:r w:rsidRPr="00A503C4">
        <w:rPr>
          <w:sz w:val="22"/>
        </w:rPr>
        <w:t>POP — the post office protocol — is the language used between a computer fetching email</w:t>
      </w:r>
      <w:r>
        <w:rPr>
          <w:sz w:val="22"/>
        </w:rPr>
        <w:t xml:space="preserve"> </w:t>
      </w:r>
      <w:r w:rsidRPr="00A503C4">
        <w:rPr>
          <w:sz w:val="22"/>
        </w:rPr>
        <w:t>and the computer holding your email</w:t>
      </w:r>
    </w:p>
    <w:p w:rsidR="00A503C4" w:rsidRDefault="00A503C4" w:rsidP="00A503C4">
      <w:pPr>
        <w:pStyle w:val="NoSpacing"/>
        <w:numPr>
          <w:ilvl w:val="2"/>
          <w:numId w:val="3"/>
        </w:numPr>
        <w:rPr>
          <w:sz w:val="22"/>
        </w:rPr>
      </w:pPr>
      <w:r w:rsidRPr="00A503C4">
        <w:rPr>
          <w:sz w:val="22"/>
        </w:rPr>
        <w:t>Thunderbird and Microsoft Office’s Outlook desktop program are two examples</w:t>
      </w:r>
      <w:r>
        <w:rPr>
          <w:sz w:val="22"/>
        </w:rPr>
        <w:t xml:space="preserve"> t</w:t>
      </w:r>
      <w:r w:rsidRPr="00A503C4">
        <w:rPr>
          <w:sz w:val="22"/>
        </w:rPr>
        <w:t>he “3”in POP</w:t>
      </w:r>
      <w:proofErr w:type="gramStart"/>
      <w:r w:rsidRPr="00A503C4">
        <w:rPr>
          <w:sz w:val="22"/>
        </w:rPr>
        <w:t>3  indicates</w:t>
      </w:r>
      <w:proofErr w:type="gramEnd"/>
      <w:r w:rsidRPr="00A503C4">
        <w:rPr>
          <w:sz w:val="22"/>
        </w:rPr>
        <w:t xml:space="preserve"> that we’re all using version three of the POP protocol</w:t>
      </w:r>
    </w:p>
    <w:p w:rsidR="002062EE" w:rsidRDefault="002062EE" w:rsidP="002062EE">
      <w:pPr>
        <w:pStyle w:val="NoSpacing"/>
        <w:numPr>
          <w:ilvl w:val="2"/>
          <w:numId w:val="3"/>
        </w:numPr>
        <w:rPr>
          <w:sz w:val="22"/>
        </w:rPr>
      </w:pPr>
      <w:r w:rsidRPr="002062EE">
        <w:rPr>
          <w:sz w:val="22"/>
        </w:rPr>
        <w:t>Designed around the assumption that when you access your email, you want to download it to the computer you’re using</w:t>
      </w:r>
    </w:p>
    <w:p w:rsidR="002730FA" w:rsidRDefault="002730FA" w:rsidP="002730FA">
      <w:pPr>
        <w:pStyle w:val="NoSpacing"/>
        <w:numPr>
          <w:ilvl w:val="2"/>
          <w:numId w:val="3"/>
        </w:numPr>
        <w:rPr>
          <w:sz w:val="22"/>
        </w:rPr>
      </w:pPr>
      <w:r w:rsidRPr="002730FA">
        <w:rPr>
          <w:sz w:val="22"/>
        </w:rPr>
        <w:t>So after your email program fetches email via POP3, that email resides only on your computer and nowhere else</w:t>
      </w:r>
    </w:p>
    <w:p w:rsidR="002730FA" w:rsidRPr="00A503C4" w:rsidRDefault="002730FA" w:rsidP="002730FA">
      <w:pPr>
        <w:pStyle w:val="NoSpacing"/>
        <w:numPr>
          <w:ilvl w:val="2"/>
          <w:numId w:val="3"/>
        </w:numPr>
        <w:rPr>
          <w:sz w:val="22"/>
        </w:rPr>
      </w:pPr>
      <w:r w:rsidRPr="002730FA">
        <w:rPr>
          <w:sz w:val="22"/>
        </w:rPr>
        <w:t xml:space="preserve">It’s </w:t>
      </w:r>
      <w:r>
        <w:rPr>
          <w:sz w:val="22"/>
        </w:rPr>
        <w:t>best</w:t>
      </w:r>
      <w:r w:rsidRPr="002730FA">
        <w:rPr>
          <w:sz w:val="22"/>
        </w:rPr>
        <w:t xml:space="preserve"> when you only read your email from a single location: your PC.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A503C4" w:rsidRPr="00A503C4" w:rsidRDefault="00A503C4" w:rsidP="00A503C4">
      <w:pPr>
        <w:pStyle w:val="NoSpacing"/>
        <w:numPr>
          <w:ilvl w:val="2"/>
          <w:numId w:val="3"/>
        </w:numPr>
        <w:rPr>
          <w:sz w:val="22"/>
        </w:rPr>
      </w:pPr>
      <w:r w:rsidRPr="00A503C4">
        <w:rPr>
          <w:sz w:val="22"/>
        </w:rPr>
        <w:t>IMAP is another protocol used by email programs to access your email.</w:t>
      </w:r>
    </w:p>
    <w:p w:rsidR="00A503C4" w:rsidRDefault="00A503C4" w:rsidP="00A503C4">
      <w:pPr>
        <w:pStyle w:val="NoSpacing"/>
        <w:numPr>
          <w:ilvl w:val="2"/>
          <w:numId w:val="3"/>
        </w:numPr>
        <w:rPr>
          <w:sz w:val="22"/>
        </w:rPr>
      </w:pPr>
      <w:r w:rsidRPr="00A503C4">
        <w:rPr>
          <w:sz w:val="22"/>
        </w:rPr>
        <w:t>IMAP is an alternative to POP3, and works in a fundamentally different way. Those differences make it a frequently-preferred alternative in today’s always-connected world.</w:t>
      </w:r>
    </w:p>
    <w:p w:rsidR="002062EE" w:rsidRDefault="002062EE" w:rsidP="002062EE">
      <w:pPr>
        <w:pStyle w:val="NoSpacing"/>
        <w:numPr>
          <w:ilvl w:val="2"/>
          <w:numId w:val="3"/>
        </w:numPr>
        <w:rPr>
          <w:sz w:val="22"/>
        </w:rPr>
      </w:pPr>
      <w:r w:rsidRPr="002062EE">
        <w:rPr>
          <w:sz w:val="22"/>
        </w:rPr>
        <w:t>IMAP assumes you want to leave the master copy of your email on the email server</w:t>
      </w:r>
    </w:p>
    <w:p w:rsidR="002062EE" w:rsidRDefault="002062EE" w:rsidP="002062EE">
      <w:pPr>
        <w:pStyle w:val="NoSpacing"/>
        <w:numPr>
          <w:ilvl w:val="2"/>
          <w:numId w:val="3"/>
        </w:numPr>
        <w:rPr>
          <w:sz w:val="22"/>
        </w:rPr>
      </w:pPr>
      <w:r w:rsidRPr="002062EE">
        <w:rPr>
          <w:sz w:val="22"/>
        </w:rPr>
        <w:t>IMAP is simply a way of looking at that master copy from a connected device</w:t>
      </w:r>
    </w:p>
    <w:p w:rsidR="002062EE" w:rsidRDefault="002730FA" w:rsidP="002730FA">
      <w:pPr>
        <w:pStyle w:val="NoSpacing"/>
        <w:numPr>
          <w:ilvl w:val="2"/>
          <w:numId w:val="3"/>
        </w:numPr>
        <w:rPr>
          <w:sz w:val="22"/>
        </w:rPr>
      </w:pPr>
      <w:r w:rsidRPr="002730FA">
        <w:rPr>
          <w:sz w:val="22"/>
        </w:rPr>
        <w:t>IMAP was designed with the goal of permitting complete management of an email box by multiple email clients</w:t>
      </w:r>
    </w:p>
    <w:p w:rsidR="00A503C4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</w:p>
    <w:p w:rsidR="00000000" w:rsidRPr="00A503C4" w:rsidRDefault="004025B1" w:rsidP="00A503C4">
      <w:pPr>
        <w:pStyle w:val="NoSpacing"/>
        <w:numPr>
          <w:ilvl w:val="2"/>
          <w:numId w:val="3"/>
        </w:numPr>
        <w:rPr>
          <w:sz w:val="22"/>
        </w:rPr>
      </w:pPr>
      <w:r w:rsidRPr="00A503C4">
        <w:rPr>
          <w:sz w:val="22"/>
          <w:lang w:val="en-CA"/>
        </w:rPr>
        <w:t>All mail stays on the server</w:t>
      </w:r>
    </w:p>
    <w:p w:rsidR="002062EE" w:rsidRPr="002062EE" w:rsidRDefault="002730FA" w:rsidP="00A503C4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  <w:lang w:val="en-CA"/>
        </w:rPr>
        <w:t xml:space="preserve">Server provides a dynamic </w:t>
      </w:r>
      <w:r w:rsidR="004025B1" w:rsidRPr="00A503C4">
        <w:rPr>
          <w:sz w:val="22"/>
          <w:lang w:val="en-CA"/>
        </w:rPr>
        <w:t>web site that you access</w:t>
      </w:r>
      <w:r w:rsidR="004025B1" w:rsidRPr="00A503C4">
        <w:rPr>
          <w:sz w:val="22"/>
          <w:lang w:val="en-CA"/>
        </w:rPr>
        <w:br/>
        <w:t>through a web browser</w:t>
      </w:r>
    </w:p>
    <w:p w:rsidR="002062EE" w:rsidRDefault="002062EE" w:rsidP="002062EE">
      <w:pPr>
        <w:pStyle w:val="NoSpacing"/>
        <w:numPr>
          <w:ilvl w:val="2"/>
          <w:numId w:val="3"/>
        </w:numPr>
        <w:rPr>
          <w:sz w:val="22"/>
        </w:rPr>
      </w:pPr>
      <w:r w:rsidRPr="002062EE">
        <w:rPr>
          <w:sz w:val="22"/>
        </w:rPr>
        <w:t>Web-based email, such as Outlook.com, Yahoo, and the like, displays the email directly from their servers to your web browser</w:t>
      </w:r>
    </w:p>
    <w:p w:rsidR="002062EE" w:rsidRDefault="002062EE" w:rsidP="002062EE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U</w:t>
      </w:r>
      <w:r w:rsidRPr="002062EE">
        <w:rPr>
          <w:sz w:val="22"/>
        </w:rPr>
        <w:t>se</w:t>
      </w:r>
      <w:r>
        <w:rPr>
          <w:sz w:val="22"/>
        </w:rPr>
        <w:t>s</w:t>
      </w:r>
      <w:r w:rsidRPr="002062EE">
        <w:rPr>
          <w:sz w:val="22"/>
        </w:rPr>
        <w:t xml:space="preserve"> SMTP</w:t>
      </w:r>
      <w:r>
        <w:rPr>
          <w:sz w:val="22"/>
        </w:rPr>
        <w:t xml:space="preserve"> </w:t>
      </w:r>
      <w:r w:rsidRPr="002062EE">
        <w:rPr>
          <w:sz w:val="22"/>
        </w:rPr>
        <w:t>behind the scenes to get and send email</w:t>
      </w:r>
    </w:p>
    <w:p w:rsidR="00842C9C" w:rsidRPr="00A503C4" w:rsidRDefault="002062EE" w:rsidP="002062EE">
      <w:pPr>
        <w:pStyle w:val="NoSpacing"/>
        <w:numPr>
          <w:ilvl w:val="2"/>
          <w:numId w:val="3"/>
        </w:numPr>
        <w:rPr>
          <w:sz w:val="22"/>
        </w:rPr>
      </w:pPr>
      <w:r w:rsidRPr="002062EE">
        <w:rPr>
          <w:sz w:val="22"/>
        </w:rPr>
        <w:t>There’s no configuration needed other than logging in</w:t>
      </w:r>
      <w:r w:rsidR="00782DED" w:rsidRPr="00A503C4">
        <w:rPr>
          <w:sz w:val="22"/>
        </w:rPr>
        <w:br/>
      </w: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</w:p>
    <w:p w:rsidR="003A612D" w:rsidRDefault="004025B1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ins w:id="3" w:author="Ramkissoon, Dinesh" w:date="2020-01-10T11:02:00Z">
        <w:r w:rsidRPr="00A503C4">
          <w:rPr>
            <w:noProof/>
            <w:sz w:val="22"/>
          </w:rPr>
          <mc:AlternateContent>
            <mc:Choice Requires="wps">
              <w:drawing>
                <wp:anchor distT="45720" distB="45720" distL="114300" distR="114300" simplePos="0" relativeHeight="251696128" behindDoc="0" locked="0" layoutInCell="1" allowOverlap="1" wp14:anchorId="5EDE241E" wp14:editId="0B1C7D43">
                  <wp:simplePos x="0" y="0"/>
                  <wp:positionH relativeFrom="margin">
                    <wp:posOffset>3975839</wp:posOffset>
                  </wp:positionH>
                  <wp:positionV relativeFrom="paragraph">
                    <wp:posOffset>3327120</wp:posOffset>
                  </wp:positionV>
                  <wp:extent cx="1446028" cy="509905"/>
                  <wp:effectExtent l="0" t="0" r="20955" b="23495"/>
                  <wp:wrapNone/>
                  <wp:docPr id="18" name="Text Box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46028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5C2F" w:rsidRPr="00197450" w:rsidRDefault="00BD5C2F" w:rsidP="00BD5C2F">
                              <w:pP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97450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  <w:lang w:val="en-CA"/>
                                </w:rPr>
                                <w:t xml:space="preserve">Web Mail </w:t>
                              </w:r>
                              <w:ins w:id="4" w:author="Ramkissoon, Dinesh" w:date="2020-01-10T11:02:00Z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  <w:lang w:val="en-CA"/>
                                  </w:rPr>
                                  <w:t xml:space="preserve">may </w:t>
                                </w:r>
                              </w:ins>
                              <w:r w:rsidRPr="00197450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  <w:lang w:val="en-CA"/>
                                </w:rPr>
                                <w:t>use</w:t>
                              </w:r>
                              <w:del w:id="5" w:author="Ramkissoon, Dinesh" w:date="2020-01-10T11:02:00Z">
                                <w:r w:rsidRPr="00197450" w:rsidDel="00BD5C2F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  <w:lang w:val="en-CA"/>
                                  </w:rPr>
                                  <w:delText>s</w:delText>
                                </w:r>
                              </w:del>
                              <w:r w:rsidRPr="00197450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  <w:lang w:val="en-CA"/>
                                </w:rPr>
                                <w:t xml:space="preserve"> </w:t>
                              </w:r>
                              <w:ins w:id="6" w:author="Ramkissoon, Dinesh" w:date="2020-01-10T11:02:00Z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  <w:lang w:val="en-CA"/>
                                  </w:rPr>
                                  <w:t xml:space="preserve">IMAP or POP3 </w:t>
                                </w:r>
                              </w:ins>
                              <w:del w:id="7" w:author="Ramkissoon, Dinesh" w:date="2020-01-10T11:02:00Z">
                                <w:r w:rsidRPr="00197450" w:rsidDel="00BD5C2F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  <w:lang w:val="en-CA"/>
                                  </w:rPr>
                                  <w:delText xml:space="preserve">SMTP </w:delText>
                                </w:r>
                              </w:del>
                              <w:r w:rsidRPr="00197450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  <w:lang w:val="en-CA"/>
                                </w:rPr>
                                <w:t>behind the scenes to get and send email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EDE241E"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6" type="#_x0000_t202" style="position:absolute;left:0;text-align:left;margin-left:313.05pt;margin-top:262pt;width:113.85pt;height:40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" strokecolor="white [3212]">
                  <v:textbox>
                    <w:txbxContent>
                      <w:p w:rsidR="00BD5C2F" w:rsidRPr="00197450" w:rsidRDefault="00BD5C2F" w:rsidP="00BD5C2F">
                        <w:pPr>
                          <w:rPr>
                            <w:sz w:val="16"/>
                            <w:szCs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97450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  <w:lang w:val="en-CA"/>
                          </w:rPr>
                          <w:t xml:space="preserve">Web Mail </w:t>
                        </w:r>
                        <w:ins w:id="8" w:author="Ramkissoon, Dinesh" w:date="2020-01-10T11:02:00Z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n-CA"/>
                            </w:rPr>
                            <w:t xml:space="preserve">may </w:t>
                          </w:r>
                        </w:ins>
                        <w:r w:rsidRPr="00197450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  <w:lang w:val="en-CA"/>
                          </w:rPr>
                          <w:t>use</w:t>
                        </w:r>
                        <w:del w:id="9" w:author="Ramkissoon, Dinesh" w:date="2020-01-10T11:02:00Z">
                          <w:r w:rsidRPr="00197450" w:rsidDel="00BD5C2F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n-CA"/>
                            </w:rPr>
                            <w:delText>s</w:delText>
                          </w:r>
                        </w:del>
                        <w:r w:rsidRPr="00197450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  <w:lang w:val="en-CA"/>
                          </w:rPr>
                          <w:t xml:space="preserve"> </w:t>
                        </w:r>
                        <w:ins w:id="10" w:author="Ramkissoon, Dinesh" w:date="2020-01-10T11:02:00Z">
                          <w:r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n-CA"/>
                            </w:rPr>
                            <w:t xml:space="preserve">IMAP or POP3 </w:t>
                          </w:r>
                        </w:ins>
                        <w:del w:id="11" w:author="Ramkissoon, Dinesh" w:date="2020-01-10T11:02:00Z">
                          <w:r w:rsidRPr="00197450" w:rsidDel="00BD5C2F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n-CA"/>
                            </w:rPr>
                            <w:delText xml:space="preserve">SMTP </w:delText>
                          </w:r>
                        </w:del>
                        <w:r w:rsidRPr="00197450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  <w:lang w:val="en-CA"/>
                          </w:rPr>
                          <w:t>behind the scenes to get and send email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r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E5BAF3" wp14:editId="3541B7FF">
                <wp:simplePos x="0" y="0"/>
                <wp:positionH relativeFrom="margin">
                  <wp:posOffset>1829258</wp:posOffset>
                </wp:positionH>
                <wp:positionV relativeFrom="paragraph">
                  <wp:posOffset>3327105</wp:posOffset>
                </wp:positionV>
                <wp:extent cx="1137285" cy="509905"/>
                <wp:effectExtent l="0" t="0" r="24765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FA" w:rsidRPr="00197450" w:rsidRDefault="00197450" w:rsidP="002730FA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7450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en-CA"/>
                              </w:rPr>
                              <w:t>Web Mail uses SMTP behind the scenes to get and send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BAF3" id="Text Box 3" o:spid="_x0000_s1027" type="#_x0000_t202" style="position:absolute;left:0;text-align:left;margin-left:144.05pt;margin-top:262pt;width:89.55pt;height:4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" strokecolor="white [3212]">
                <v:textbox>
                  <w:txbxContent>
                    <w:p w:rsidR="002730FA" w:rsidRPr="00197450" w:rsidRDefault="00197450" w:rsidP="002730FA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97450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  <w:lang w:val="en-CA"/>
                        </w:rPr>
                        <w:t>Web Mail uses SMTP behind the scenes to get and send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12" w:author="Ramkissoon, Dinesh" w:date="2020-01-10T11:04:00Z">
        <w:r w:rsidRPr="00A503C4">
          <w:rPr>
            <w:noProof/>
            <w:sz w:val="22"/>
          </w:rPr>
          <mc:AlternateContent>
            <mc:Choice Requires="wps">
              <w:drawing>
                <wp:anchor distT="45720" distB="45720" distL="114300" distR="114300" simplePos="0" relativeHeight="251706368" behindDoc="0" locked="0" layoutInCell="1" allowOverlap="1" wp14:anchorId="353C828F" wp14:editId="6D698861">
                  <wp:simplePos x="0" y="0"/>
                  <wp:positionH relativeFrom="margin">
                    <wp:posOffset>3050791</wp:posOffset>
                  </wp:positionH>
                  <wp:positionV relativeFrom="paragraph">
                    <wp:posOffset>3039745</wp:posOffset>
                  </wp:positionV>
                  <wp:extent cx="829340" cy="382772"/>
                  <wp:effectExtent l="0" t="0" r="27940" b="17780"/>
                  <wp:wrapNone/>
                  <wp:docPr id="24" name="Text Box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29340" cy="382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5C2F" w:rsidRPr="00A503C4" w:rsidRDefault="00BD5C2F" w:rsidP="00BD5C2F">
                              <w:pPr>
                                <w:rPr>
                                  <w:sz w:val="16"/>
                                  <w:szCs w:val="16"/>
                                  <w:lang w:val="en-C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del w:id="13" w:author="Ramkissoon, Dinesh" w:date="2020-01-10T11:13:00Z">
                                <w:r w:rsidRPr="002730FA"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Web</w:delText>
                                </w:r>
                                <w:r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 xml:space="preserve"> </w:delText>
                                </w:r>
                                <w:r w:rsidRPr="002730FA"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Mail offers complete access to your mail without any mail being downloaded to your computer</w:delText>
                                </w:r>
                              </w:del>
                              <w:ins w:id="14" w:author="Ramkissoon, Dinesh" w:date="2020-01-10T11:13:00Z">
                                <w:r w:rsidR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They are used by users 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53C828F" id="Text Box 24" o:spid="_x0000_s1028" type="#_x0000_t202" style="position:absolute;left:0;text-align:left;margin-left:240.2pt;margin-top:239.35pt;width:65.3pt;height:30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" strokecolor="white [3212]">
                  <v:textbox>
                    <w:txbxContent>
                      <w:p w:rsidR="00BD5C2F" w:rsidRPr="00A503C4" w:rsidRDefault="00BD5C2F" w:rsidP="00BD5C2F">
                        <w:pPr>
                          <w:rPr>
                            <w:sz w:val="16"/>
                            <w:szCs w:val="16"/>
                            <w:lang w:val="en-C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del w:id="15" w:author="Ramkissoon, Dinesh" w:date="2020-01-10T11:13:00Z">
                          <w:r w:rsidRPr="002730FA"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Web</w:delText>
                          </w:r>
                          <w:r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 xml:space="preserve"> </w:delText>
                          </w:r>
                          <w:r w:rsidRPr="002730FA"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Mail offers complete access to your mail without any mail being downloaded to your computer</w:delText>
                          </w:r>
                        </w:del>
                        <w:ins w:id="16" w:author="Ramkissoon, Dinesh" w:date="2020-01-10T11:13:00Z">
                          <w:r w:rsidR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They are used by users 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r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A1E8AE" wp14:editId="5267FD01">
                <wp:simplePos x="0" y="0"/>
                <wp:positionH relativeFrom="margin">
                  <wp:posOffset>2912435</wp:posOffset>
                </wp:positionH>
                <wp:positionV relativeFrom="paragraph">
                  <wp:posOffset>2710460</wp:posOffset>
                </wp:positionV>
                <wp:extent cx="1148316" cy="287079"/>
                <wp:effectExtent l="0" t="0" r="13970" b="177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316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E47FBD" w:rsidRDefault="00E47FBD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en-CA"/>
                              </w:rPr>
                              <w:t xml:space="preserve">They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en-CA"/>
                              </w:rPr>
                              <w:t>all use login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E8AE" id="Text Box 17" o:spid="_x0000_s1029" type="#_x0000_t202" style="position:absolute;left:0;text-align:left;margin-left:229.35pt;margin-top:213.4pt;width:90.4pt;height:22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" strokecolor="white [3212]">
                <v:textbox>
                  <w:txbxContent>
                    <w:p w:rsidR="00E47FBD" w:rsidRPr="00E47FBD" w:rsidRDefault="00E47FBD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  <w:lang w:val="en-CA"/>
                        </w:rPr>
                        <w:t xml:space="preserve">They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  <w:lang w:val="en-CA"/>
                        </w:rPr>
                        <w:t>all use login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17" w:author="Ramkissoon, Dinesh" w:date="2020-01-10T11:04:00Z">
        <w:r w:rsidRPr="00A503C4">
          <w:rPr>
            <w:noProof/>
            <w:sz w:val="22"/>
          </w:rPr>
          <mc:AlternateContent>
            <mc:Choice Requires="wps">
              <w:drawing>
                <wp:anchor distT="45720" distB="45720" distL="114300" distR="114300" simplePos="0" relativeHeight="251702272" behindDoc="0" locked="0" layoutInCell="1" allowOverlap="1" wp14:anchorId="7A61E621" wp14:editId="18C666DE">
                  <wp:simplePos x="0" y="0"/>
                  <wp:positionH relativeFrom="margin">
                    <wp:posOffset>795655</wp:posOffset>
                  </wp:positionH>
                  <wp:positionV relativeFrom="paragraph">
                    <wp:posOffset>2551622</wp:posOffset>
                  </wp:positionV>
                  <wp:extent cx="914400" cy="743791"/>
                  <wp:effectExtent l="0" t="0" r="19050" b="18415"/>
                  <wp:wrapNone/>
                  <wp:docPr id="21" name="Text Box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743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5C2F" w:rsidRPr="00A503C4" w:rsidRDefault="004025B1" w:rsidP="00BD5C2F">
                              <w:pPr>
                                <w:rPr>
                                  <w:sz w:val="16"/>
                                  <w:szCs w:val="16"/>
                                  <w:lang w:val="en-C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ins w:id="18" w:author="Ramkissoon, Dinesh" w:date="2020-01-10T11:08:00Z">
                                <w:r w:rsidRPr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e.g. Microsoft Outlook, Thunderbird or Apple Mail</w:t>
                                </w:r>
                              </w:ins>
                              <w:del w:id="19" w:author="Ramkissoon, Dinesh" w:date="2020-01-10T11:07:00Z">
                                <w:r w:rsidR="00BD5C2F" w:rsidRPr="002730FA" w:rsidDel="005F178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Web</w:delText>
                                </w:r>
                                <w:r w:rsidR="00BD5C2F" w:rsidDel="005F178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 xml:space="preserve"> </w:delText>
                                </w:r>
                                <w:r w:rsidR="00BD5C2F" w:rsidRPr="002730FA" w:rsidDel="005F178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Mail offers complete access to your mail without any mail being downloaded to your computer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A61E621" id="Text Box 21" o:spid="_x0000_s1030" type="#_x0000_t202" style="position:absolute;left:0;text-align:left;margin-left:62.65pt;margin-top:200.9pt;width:1in;height:58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" strokecolor="white [3212]">
                  <v:textbox>
                    <w:txbxContent>
                      <w:p w:rsidR="00BD5C2F" w:rsidRPr="00A503C4" w:rsidRDefault="004025B1" w:rsidP="00BD5C2F">
                        <w:pPr>
                          <w:rPr>
                            <w:sz w:val="16"/>
                            <w:szCs w:val="16"/>
                            <w:lang w:val="en-C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ins w:id="20" w:author="Ramkissoon, Dinesh" w:date="2020-01-10T11:08:00Z">
                          <w:r w:rsidRPr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>e.g. Microsoft Outlook, Thunderbird or Apple Mail</w:t>
                          </w:r>
                        </w:ins>
                        <w:del w:id="21" w:author="Ramkissoon, Dinesh" w:date="2020-01-10T11:07:00Z">
                          <w:r w:rsidR="00BD5C2F" w:rsidRPr="002730FA" w:rsidDel="005F178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Web</w:delText>
                          </w:r>
                          <w:r w:rsidR="00BD5C2F" w:rsidDel="005F178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 xml:space="preserve"> </w:delText>
                          </w:r>
                          <w:r w:rsidR="00BD5C2F" w:rsidRPr="002730FA" w:rsidDel="005F178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Mail offers complete access to your mail without any mail being downloaded to your computer</w:delText>
                          </w:r>
                        </w:del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A503C4">
          <w:rPr>
            <w:noProof/>
            <w:sz w:val="22"/>
          </w:rPr>
          <mc:AlternateContent>
            <mc:Choice Requires="wps">
              <w:drawing>
                <wp:anchor distT="45720" distB="45720" distL="114300" distR="114300" simplePos="0" relativeHeight="251698176" behindDoc="0" locked="0" layoutInCell="1" allowOverlap="1" wp14:anchorId="0E651543" wp14:editId="56ED712C">
                  <wp:simplePos x="0" y="0"/>
                  <wp:positionH relativeFrom="margin">
                    <wp:posOffset>457038</wp:posOffset>
                  </wp:positionH>
                  <wp:positionV relativeFrom="paragraph">
                    <wp:posOffset>1775105</wp:posOffset>
                  </wp:positionV>
                  <wp:extent cx="1020726" cy="659218"/>
                  <wp:effectExtent l="0" t="0" r="27305" b="26670"/>
                  <wp:wrapNone/>
                  <wp:docPr id="19" name="Text Box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726" cy="659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5C2F" w:rsidRPr="00A503C4" w:rsidRDefault="004025B1" w:rsidP="00BD5C2F">
                              <w:pPr>
                                <w:rPr>
                                  <w:sz w:val="16"/>
                                  <w:szCs w:val="16"/>
                                  <w:lang w:val="en-C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ins w:id="22" w:author="Ramkissoon, Dinesh" w:date="2020-01-10T11:09:00Z">
                                <w:r w:rsidRPr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SMTP, which is specified in RFC 5321, uses port 25 by default. </w:t>
                                </w:r>
                              </w:ins>
                              <w:del w:id="23" w:author="Ramkissoon, Dinesh" w:date="2020-01-10T11:09:00Z">
                                <w:r w:rsidR="00BD5C2F" w:rsidRPr="002730FA"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Web</w:delText>
                                </w:r>
                                <w:r w:rsidR="00BD5C2F"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 xml:space="preserve"> </w:delText>
                                </w:r>
                                <w:r w:rsidR="00BD5C2F" w:rsidRPr="002730FA"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Mail offers complete access to your mail without any mail being downloaded to your computer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E651543" id="Text Box 19" o:spid="_x0000_s1031" type="#_x0000_t202" style="position:absolute;left:0;text-align:left;margin-left:36pt;margin-top:139.75pt;width:80.35pt;height:51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" strokecolor="white [3212]">
                  <v:textbox>
                    <w:txbxContent>
                      <w:p w:rsidR="00BD5C2F" w:rsidRPr="00A503C4" w:rsidRDefault="004025B1" w:rsidP="00BD5C2F">
                        <w:pPr>
                          <w:rPr>
                            <w:sz w:val="16"/>
                            <w:szCs w:val="16"/>
                            <w:lang w:val="en-C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ins w:id="24" w:author="Ramkissoon, Dinesh" w:date="2020-01-10T11:09:00Z">
                          <w:r w:rsidRPr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SMTP, which is specified in RFC 5321, uses port 25 by default. </w:t>
                          </w:r>
                        </w:ins>
                        <w:del w:id="25" w:author="Ramkissoon, Dinesh" w:date="2020-01-10T11:09:00Z">
                          <w:r w:rsidR="00BD5C2F" w:rsidRPr="002730FA"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Web</w:delText>
                          </w:r>
                          <w:r w:rsidR="00BD5C2F"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 xml:space="preserve"> </w:delText>
                          </w:r>
                          <w:r w:rsidR="00BD5C2F" w:rsidRPr="002730FA"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Mail offers complete access to your mail without any mail being downloaded to your computer</w:delText>
                          </w:r>
                        </w:del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r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1B89E9" wp14:editId="3186A32F">
                <wp:simplePos x="0" y="0"/>
                <wp:positionH relativeFrom="margin">
                  <wp:posOffset>1735381</wp:posOffset>
                </wp:positionH>
                <wp:positionV relativeFrom="paragraph">
                  <wp:posOffset>1942790</wp:posOffset>
                </wp:positionV>
                <wp:extent cx="765544" cy="489097"/>
                <wp:effectExtent l="0" t="0" r="15875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544" cy="4890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FA" w:rsidRPr="00A503C4" w:rsidRDefault="00E47FBD" w:rsidP="002730FA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7FBD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Allows your PC to send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89E9" id="Text Box 7" o:spid="_x0000_s1032" type="#_x0000_t202" style="position:absolute;left:0;text-align:left;margin-left:136.65pt;margin-top:153pt;width:60.3pt;height:3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" strokecolor="white [3212]">
                <v:textbox>
                  <w:txbxContent>
                    <w:p w:rsidR="002730FA" w:rsidRPr="00A503C4" w:rsidRDefault="00E47FBD" w:rsidP="002730FA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7FBD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Allows your PC to send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26" w:author="Ramkissoon, Dinesh" w:date="2020-01-10T11:04:00Z">
        <w:r w:rsidRPr="00A503C4">
          <w:rPr>
            <w:noProof/>
            <w:sz w:val="22"/>
          </w:rPr>
          <mc:AlternateContent>
            <mc:Choice Requires="wps">
              <w:drawing>
                <wp:anchor distT="45720" distB="45720" distL="114300" distR="114300" simplePos="0" relativeHeight="251700224" behindDoc="0" locked="0" layoutInCell="1" allowOverlap="1" wp14:anchorId="152F1F83" wp14:editId="4BD8AB79">
                  <wp:simplePos x="0" y="0"/>
                  <wp:positionH relativeFrom="margin">
                    <wp:posOffset>1275036</wp:posOffset>
                  </wp:positionH>
                  <wp:positionV relativeFrom="paragraph">
                    <wp:posOffset>1124127</wp:posOffset>
                  </wp:positionV>
                  <wp:extent cx="1318437" cy="818515"/>
                  <wp:effectExtent l="0" t="0" r="15240" b="19685"/>
                  <wp:wrapNone/>
                  <wp:docPr id="20" name="Text Box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18437" cy="818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5B1" w:rsidRPr="004025B1" w:rsidRDefault="004025B1" w:rsidP="004025B1">
                              <w:pPr>
                                <w:rPr>
                                  <w:ins w:id="27" w:author="Ramkissoon, Dinesh" w:date="2020-01-10T11:11:00Z"/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ins w:id="28" w:author="Ramkissoon, Dinesh" w:date="2020-01-10T11:11:00Z">
                                <w:r w:rsidRPr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SMTP is used by the client to send emails to a server but it is also used by servers to push the email to another server</w:t>
                                </w:r>
                              </w:ins>
                            </w:p>
                            <w:p w:rsidR="00BD5C2F" w:rsidRPr="00A503C4" w:rsidRDefault="00BD5C2F" w:rsidP="004025B1">
                              <w:pPr>
                                <w:rPr>
                                  <w:sz w:val="16"/>
                                  <w:szCs w:val="16"/>
                                  <w:lang w:val="en-C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del w:id="29" w:author="Ramkissoon, Dinesh" w:date="2020-01-10T11:11:00Z">
                                <w:r w:rsidRPr="004025B1"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W</w:delText>
                                </w:r>
                              </w:del>
                              <w:del w:id="30" w:author="Ramkissoon, Dinesh" w:date="2020-01-10T11:10:00Z">
                                <w:r w:rsidRPr="002730FA"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eb</w:delText>
                                </w:r>
                                <w:r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 xml:space="preserve"> </w:delText>
                                </w:r>
                                <w:r w:rsidRPr="002730FA" w:rsidDel="004025B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Mail offers complete access to your mail without any mail being downloaded to your computer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2F1F83" id="Text Box 20" o:spid="_x0000_s1033" type="#_x0000_t202" style="position:absolute;left:0;text-align:left;margin-left:100.4pt;margin-top:88.5pt;width:103.8pt;height:64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" strokecolor="white [3212]">
                  <v:textbox>
                    <w:txbxContent>
                      <w:p w:rsidR="004025B1" w:rsidRPr="004025B1" w:rsidRDefault="004025B1" w:rsidP="004025B1">
                        <w:pPr>
                          <w:rPr>
                            <w:ins w:id="31" w:author="Ramkissoon, Dinesh" w:date="2020-01-10T11:11:00Z"/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ins w:id="32" w:author="Ramkissoon, Dinesh" w:date="2020-01-10T11:11:00Z">
                          <w:r w:rsidRPr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>SMTP is used by the client to send emails to a server but it is also used by servers to push the email to another server</w:t>
                          </w:r>
                        </w:ins>
                      </w:p>
                      <w:p w:rsidR="00BD5C2F" w:rsidRPr="00A503C4" w:rsidRDefault="00BD5C2F" w:rsidP="004025B1">
                        <w:pPr>
                          <w:rPr>
                            <w:sz w:val="16"/>
                            <w:szCs w:val="16"/>
                            <w:lang w:val="en-C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del w:id="33" w:author="Ramkissoon, Dinesh" w:date="2020-01-10T11:11:00Z">
                          <w:r w:rsidRPr="004025B1"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W</w:delText>
                          </w:r>
                        </w:del>
                        <w:del w:id="34" w:author="Ramkissoon, Dinesh" w:date="2020-01-10T11:10:00Z">
                          <w:r w:rsidRPr="002730FA"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eb</w:delText>
                          </w:r>
                          <w:r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 xml:space="preserve"> </w:delText>
                          </w:r>
                          <w:r w:rsidRPr="002730FA" w:rsidDel="004025B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Mail offers complete access to your mail without any mail being downloaded to your computer</w:delText>
                          </w:r>
                        </w:del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r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37145A" wp14:editId="2614A0E8">
                <wp:simplePos x="0" y="0"/>
                <wp:positionH relativeFrom="margin">
                  <wp:posOffset>211470</wp:posOffset>
                </wp:positionH>
                <wp:positionV relativeFrom="paragraph">
                  <wp:posOffset>5198538</wp:posOffset>
                </wp:positionV>
                <wp:extent cx="1371600" cy="669851"/>
                <wp:effectExtent l="0" t="0" r="19050" b="165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A503C4" w:rsidRDefault="00E47FBD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del w:id="35" w:author="Ramkissoon, Dinesh" w:date="2020-01-10T11:03:00Z">
                              <w:r w:rsidRPr="002730FA"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Web</w:delText>
                              </w:r>
                              <w:r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 xml:space="preserve"> </w:delText>
                              </w:r>
                              <w:r w:rsidRPr="002730FA"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Mail offers complete access to your mail without any mail being downloaded to your computer</w:delText>
                              </w:r>
                            </w:del>
                            <w:bookmarkStart w:id="36" w:name="_GoBack"/>
                            <w:bookmarkEnd w:id="3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145A" id="Text Box 15" o:spid="_x0000_s1034" type="#_x0000_t202" style="position:absolute;left:0;text-align:left;margin-left:16.65pt;margin-top:409.35pt;width:108pt;height:52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" strokecolor="white [3212]">
                <v:textbox>
                  <w:txbxContent>
                    <w:p w:rsidR="00E47FBD" w:rsidRPr="00A503C4" w:rsidRDefault="00E47FBD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del w:id="37" w:author="Ramkissoon, Dinesh" w:date="2020-01-10T11:03:00Z">
                        <w:r w:rsidRPr="002730FA"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Web</w:delText>
                        </w:r>
                        <w:r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 xml:space="preserve"> </w:delText>
                        </w:r>
                        <w:r w:rsidRPr="002730FA"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Mail offers complete access to your mail without any mail being downloaded to your computer</w:delText>
                        </w:r>
                      </w:del>
                      <w:bookmarkStart w:id="38" w:name="_GoBack"/>
                      <w:bookmarkEnd w:id="38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1781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6DA074" wp14:editId="08B13026">
                <wp:simplePos x="0" y="0"/>
                <wp:positionH relativeFrom="margin">
                  <wp:posOffset>1342700</wp:posOffset>
                </wp:positionH>
                <wp:positionV relativeFrom="paragraph">
                  <wp:posOffset>826475</wp:posOffset>
                </wp:positionV>
                <wp:extent cx="1531088" cy="276446"/>
                <wp:effectExtent l="0" t="0" r="12065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088" cy="276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A503C4" w:rsidRDefault="00BD5C2F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ins w:id="39" w:author="Ramkissoon, Dinesh" w:date="2020-01-10T11:01:00Z">
                              <w:r w:rsidRPr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Simple Mail Transfer Protocol</w:t>
                              </w:r>
                            </w:ins>
                            <w:del w:id="40" w:author="Ramkissoon, Dinesh" w:date="2020-01-10T11:01:00Z">
                              <w:r w:rsidR="00E47FBD" w:rsidRPr="002730FA"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Web</w:delText>
                              </w:r>
                              <w:r w:rsidR="00E47FBD"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 xml:space="preserve"> </w:delText>
                              </w:r>
                              <w:r w:rsidR="00E47FBD" w:rsidRPr="002730FA"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Mail offers complete access to your mail without any mail being downloaded to your computer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A074" id="Text Box 10" o:spid="_x0000_s1035" type="#_x0000_t202" style="position:absolute;left:0;text-align:left;margin-left:105.7pt;margin-top:65.1pt;width:120.5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" strokecolor="white [3212]">
                <v:textbox>
                  <w:txbxContent>
                    <w:p w:rsidR="00E47FBD" w:rsidRPr="00A503C4" w:rsidRDefault="00BD5C2F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ins w:id="41" w:author="Ramkissoon, Dinesh" w:date="2020-01-10T11:01:00Z">
                        <w:r w:rsidRPr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Simple Mail Transfer Protocol</w:t>
                        </w:r>
                      </w:ins>
                      <w:del w:id="42" w:author="Ramkissoon, Dinesh" w:date="2020-01-10T11:01:00Z">
                        <w:r w:rsidR="00E47FBD" w:rsidRPr="002730FA"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Web</w:delText>
                        </w:r>
                        <w:r w:rsidR="00E47FBD"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 xml:space="preserve"> </w:delText>
                        </w:r>
                        <w:r w:rsidR="00E47FBD" w:rsidRPr="002730FA"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Mail offers complete access to your mail without any mail being downloaded to your computer</w:delText>
                        </w:r>
                      </w:del>
                    </w:p>
                  </w:txbxContent>
                </v:textbox>
                <w10:wrap anchorx="margin"/>
              </v:shape>
            </w:pict>
          </mc:Fallback>
        </mc:AlternateContent>
      </w:r>
      <w:r w:rsidR="00BD5C2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BA59B3" wp14:editId="6B0FF8A6">
                <wp:simplePos x="0" y="0"/>
                <wp:positionH relativeFrom="margin">
                  <wp:posOffset>3019647</wp:posOffset>
                </wp:positionH>
                <wp:positionV relativeFrom="paragraph">
                  <wp:posOffset>925034</wp:posOffset>
                </wp:positionV>
                <wp:extent cx="1020445" cy="797072"/>
                <wp:effectExtent l="0" t="0" r="27305" b="222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797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A503C4" w:rsidRDefault="00E47FBD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del w:id="43" w:author="Ramkissoon, Dinesh" w:date="2020-01-10T10:58:00Z">
                              <w:r w:rsidRPr="002730FA"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Web</w:delText>
                              </w:r>
                              <w:r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 xml:space="preserve"> </w:delText>
                              </w:r>
                              <w:r w:rsidRPr="002730FA" w:rsidDel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Mail offers complete access to your mail without any mail being downloaded to your computer</w:delText>
                              </w:r>
                            </w:del>
                            <w:ins w:id="44" w:author="Ramkissoon, Dinesh" w:date="2020-01-10T10:59:00Z">
                              <w:r w:rsidR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Configuring</w:t>
                              </w:r>
                            </w:ins>
                            <w:ins w:id="45" w:author="Ramkissoon, Dinesh" w:date="2020-01-10T10:58:00Z">
                              <w:r w:rsidR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a SMTP server </w:t>
                              </w:r>
                            </w:ins>
                            <w:ins w:id="46" w:author="Ramkissoon, Dinesh" w:date="2020-01-10T10:59:00Z">
                              <w:r w:rsidR="00BD5C2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generally requires the same thing for POP3/IAMP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59B3" id="Text Box 9" o:spid="_x0000_s1036" type="#_x0000_t202" style="position:absolute;left:0;text-align:left;margin-left:237.75pt;margin-top:72.85pt;width:80.35pt;height:62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" strokecolor="white [3212]">
                <v:textbox>
                  <w:txbxContent>
                    <w:p w:rsidR="00E47FBD" w:rsidRPr="00A503C4" w:rsidRDefault="00E47FBD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del w:id="47" w:author="Ramkissoon, Dinesh" w:date="2020-01-10T10:58:00Z">
                        <w:r w:rsidRPr="002730FA"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Web</w:delText>
                        </w:r>
                        <w:r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 xml:space="preserve"> </w:delText>
                        </w:r>
                        <w:r w:rsidRPr="002730FA" w:rsidDel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Mail offers complete access to your mail without any mail being downloaded to your computer</w:delText>
                        </w:r>
                      </w:del>
                      <w:ins w:id="48" w:author="Ramkissoon, Dinesh" w:date="2020-01-10T10:59:00Z">
                        <w:r w:rsidR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Configuring</w:t>
                        </w:r>
                      </w:ins>
                      <w:ins w:id="49" w:author="Ramkissoon, Dinesh" w:date="2020-01-10T10:58:00Z">
                        <w:r w:rsidR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a SMTP server </w:t>
                        </w:r>
                      </w:ins>
                      <w:ins w:id="50" w:author="Ramkissoon, Dinesh" w:date="2020-01-10T10:59:00Z">
                        <w:r w:rsidR="00BD5C2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generally requires the same thing for POP3/IAMP</w:t>
                        </w:r>
                      </w:ins>
                    </w:p>
                  </w:txbxContent>
                </v:textbox>
                <w10:wrap anchorx="margin"/>
              </v:shape>
            </w:pict>
          </mc:Fallback>
        </mc:AlternateContent>
      </w:r>
      <w:r w:rsidR="00BD5C2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C2E33A" wp14:editId="759409B3">
                <wp:simplePos x="0" y="0"/>
                <wp:positionH relativeFrom="margin">
                  <wp:posOffset>2773399</wp:posOffset>
                </wp:positionH>
                <wp:positionV relativeFrom="paragraph">
                  <wp:posOffset>1721160</wp:posOffset>
                </wp:positionV>
                <wp:extent cx="1201479" cy="372139"/>
                <wp:effectExtent l="0" t="0" r="17780" b="279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37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A503C4" w:rsidRDefault="00AA6C1F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ins w:id="51" w:author="Ramkissoon, Dinesh" w:date="2020-01-10T10:51:00Z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Relays </w:t>
                              </w:r>
                              <w:r w:rsidRPr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messages from one server to another </w:t>
                              </w:r>
                            </w:ins>
                            <w:del w:id="52" w:author="Ramkissoon, Dinesh" w:date="2020-01-10T10:51:00Z">
                              <w:r w:rsidR="00E47FBD" w:rsidRPr="002730FA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Web</w:delText>
                              </w:r>
                              <w:r w:rsidR="00E47FBD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 xml:space="preserve"> </w:delText>
                              </w:r>
                              <w:r w:rsidR="00E47FBD" w:rsidRPr="002730FA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Mail offers complete access to your mail without any mail being downloaded to your computer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E33A" id="Text Box 11" o:spid="_x0000_s1037" type="#_x0000_t202" style="position:absolute;left:0;text-align:left;margin-left:218.4pt;margin-top:135.5pt;width:94.6pt;height:29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" strokecolor="white [3212]">
                <v:textbox>
                  <w:txbxContent>
                    <w:p w:rsidR="00E47FBD" w:rsidRPr="00A503C4" w:rsidRDefault="00AA6C1F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ins w:id="53" w:author="Ramkissoon, Dinesh" w:date="2020-01-10T10:51:00Z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Relays </w:t>
                        </w:r>
                        <w:r w:rsidRPr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messages from one server to another </w:t>
                        </w:r>
                      </w:ins>
                      <w:del w:id="54" w:author="Ramkissoon, Dinesh" w:date="2020-01-10T10:51:00Z">
                        <w:r w:rsidR="00E47FBD" w:rsidRPr="002730FA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Web</w:delText>
                        </w:r>
                        <w:r w:rsidR="00E47FBD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 xml:space="preserve"> </w:delText>
                        </w:r>
                        <w:r w:rsidR="00E47FBD" w:rsidRPr="002730FA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Mail offers complete access to your mail without any mail being downloaded to your computer</w:delText>
                        </w:r>
                      </w:del>
                    </w:p>
                  </w:txbxContent>
                </v:textbox>
                <w10:wrap anchorx="margin"/>
              </v:shape>
            </w:pict>
          </mc:Fallback>
        </mc:AlternateContent>
      </w:r>
      <w:r w:rsidR="00BD5C2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450BDE" wp14:editId="32E51698">
                <wp:simplePos x="0" y="0"/>
                <wp:positionH relativeFrom="margin">
                  <wp:posOffset>3593199</wp:posOffset>
                </wp:positionH>
                <wp:positionV relativeFrom="paragraph">
                  <wp:posOffset>4877051</wp:posOffset>
                </wp:positionV>
                <wp:extent cx="882147" cy="659219"/>
                <wp:effectExtent l="0" t="0" r="13335" b="266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147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FA" w:rsidRPr="00A503C4" w:rsidRDefault="00197450" w:rsidP="002730FA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7450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There’s no configuration needed other than logging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0BDE" id="Text Box 8" o:spid="_x0000_s1038" type="#_x0000_t202" style="position:absolute;left:0;text-align:left;margin-left:282.95pt;margin-top:384pt;width:69.45pt;height:51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" strokecolor="white [3212]">
                <v:textbox>
                  <w:txbxContent>
                    <w:p w:rsidR="002730FA" w:rsidRPr="00A503C4" w:rsidRDefault="00197450" w:rsidP="002730FA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97450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There’s no configuration needed other than logging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C2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A0A1FC" wp14:editId="4272EF14">
                <wp:simplePos x="0" y="0"/>
                <wp:positionH relativeFrom="margin">
                  <wp:posOffset>3858349</wp:posOffset>
                </wp:positionH>
                <wp:positionV relativeFrom="paragraph">
                  <wp:posOffset>4155277</wp:posOffset>
                </wp:positionV>
                <wp:extent cx="1289862" cy="850605"/>
                <wp:effectExtent l="0" t="0" r="24765" b="260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862" cy="85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FA" w:rsidRPr="00197450" w:rsidRDefault="002730FA" w:rsidP="002730FA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7450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Web Mail offers complete access to your mail without any mail being downloaded to your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A1FC" id="Text Box 4" o:spid="_x0000_s1039" type="#_x0000_t202" style="position:absolute;left:0;text-align:left;margin-left:303.8pt;margin-top:327.2pt;width:101.55pt;height:6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" strokecolor="white [3212]">
                <v:textbox>
                  <w:txbxContent>
                    <w:p w:rsidR="002730FA" w:rsidRPr="00197450" w:rsidRDefault="002730FA" w:rsidP="002730FA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97450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Web Mail offers complete access to your mail without any mail being downloaded to your 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C2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4AA463" wp14:editId="209146CE">
                <wp:simplePos x="0" y="0"/>
                <wp:positionH relativeFrom="margin">
                  <wp:posOffset>2806567</wp:posOffset>
                </wp:positionH>
                <wp:positionV relativeFrom="paragraph">
                  <wp:posOffset>4157094</wp:posOffset>
                </wp:positionV>
                <wp:extent cx="925033" cy="1381760"/>
                <wp:effectExtent l="0" t="0" r="27940" b="279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FA" w:rsidRPr="00A503C4" w:rsidRDefault="00197450" w:rsidP="002730FA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7450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Web-based email, such as Outlook.com, Yahoo, and the like, displays the email directly from their servers to your web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A463" id="Text Box 5" o:spid="_x0000_s1040" type="#_x0000_t202" style="position:absolute;left:0;text-align:left;margin-left:221pt;margin-top:327.35pt;width:72.85pt;height:10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" strokecolor="white [3212]">
                <v:textbox>
                  <w:txbxContent>
                    <w:p w:rsidR="002730FA" w:rsidRPr="00A503C4" w:rsidRDefault="00197450" w:rsidP="002730FA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97450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Web-based email, such as Outlook.com, Yahoo, and the like, displays the email directly from their servers to your web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C2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560257" wp14:editId="7EA46B3D">
                <wp:simplePos x="0" y="0"/>
                <wp:positionH relativeFrom="margin">
                  <wp:posOffset>4368165</wp:posOffset>
                </wp:positionH>
                <wp:positionV relativeFrom="paragraph">
                  <wp:posOffset>1752246</wp:posOffset>
                </wp:positionV>
                <wp:extent cx="1329070" cy="510363"/>
                <wp:effectExtent l="0" t="0" r="23495" b="234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70" cy="510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A503C4" w:rsidRDefault="00AA6C1F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ins w:id="55" w:author="Ramkissoon, Dinesh" w:date="2020-01-10T10:53:00Z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A</w:t>
                              </w:r>
                              <w:r w:rsidRPr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nother protocol used by email programs to access your email</w:t>
                              </w:r>
                              <w:r w:rsidRPr="00AA6C1F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</w:ins>
                            <w:del w:id="56" w:author="Ramkissoon, Dinesh" w:date="2020-01-10T10:53:00Z">
                              <w:r w:rsidR="00E47FBD" w:rsidRPr="002730FA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Web</w:delText>
                              </w:r>
                              <w:r w:rsidR="00E47FBD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 xml:space="preserve"> </w:delText>
                              </w:r>
                              <w:r w:rsidR="00E47FBD" w:rsidRPr="002730FA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Mail offers complete access to your mail without any mail being downloaded to your computer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0257" id="Text Box 12" o:spid="_x0000_s1041" type="#_x0000_t202" style="position:absolute;left:0;text-align:left;margin-left:343.95pt;margin-top:137.95pt;width:104.65pt;height:40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" strokecolor="white [3212]">
                <v:textbox>
                  <w:txbxContent>
                    <w:p w:rsidR="00E47FBD" w:rsidRPr="00A503C4" w:rsidRDefault="00AA6C1F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ins w:id="57" w:author="Ramkissoon, Dinesh" w:date="2020-01-10T10:53:00Z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A</w:t>
                        </w:r>
                        <w:r w:rsidRPr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nother protocol used by email programs to access your email</w:t>
                        </w:r>
                        <w:r w:rsidRPr="00AA6C1F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</w:ins>
                      <w:del w:id="58" w:author="Ramkissoon, Dinesh" w:date="2020-01-10T10:53:00Z">
                        <w:r w:rsidR="00E47FBD" w:rsidRPr="002730FA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Web</w:delText>
                        </w:r>
                        <w:r w:rsidR="00E47FBD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 xml:space="preserve"> </w:delText>
                        </w:r>
                        <w:r w:rsidR="00E47FBD" w:rsidRPr="002730FA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Mail offers complete access to your mail without any mail being downloaded to your computer</w:delText>
                        </w:r>
                      </w:del>
                    </w:p>
                  </w:txbxContent>
                </v:textbox>
                <w10:wrap anchorx="margin"/>
              </v:shape>
            </w:pict>
          </mc:Fallback>
        </mc:AlternateContent>
      </w:r>
      <w:r w:rsidR="00BD5C2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B306BD" wp14:editId="63164106">
                <wp:simplePos x="0" y="0"/>
                <wp:positionH relativeFrom="margin">
                  <wp:posOffset>5486105</wp:posOffset>
                </wp:positionH>
                <wp:positionV relativeFrom="paragraph">
                  <wp:posOffset>1414041</wp:posOffset>
                </wp:positionV>
                <wp:extent cx="797442" cy="935665"/>
                <wp:effectExtent l="0" t="0" r="22225" b="1714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442" cy="93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A503C4" w:rsidRDefault="00AA6C1F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ins w:id="59" w:author="Ramkissoon, Dinesh" w:date="2020-01-10T10:54:00Z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A</w:t>
                              </w:r>
                            </w:ins>
                            <w:ins w:id="60" w:author="Ramkissoon, Dinesh" w:date="2020-01-10T10:53:00Z">
                              <w:r w:rsidRPr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ssumes you want to leave the master copy of your email on the email server</w:t>
                              </w:r>
                            </w:ins>
                            <w:del w:id="61" w:author="Ramkissoon, Dinesh" w:date="2020-01-10T10:53:00Z">
                              <w:r w:rsidR="00E47FBD" w:rsidRPr="002730FA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Web</w:delText>
                              </w:r>
                              <w:r w:rsidR="00E47FBD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 xml:space="preserve"> </w:delText>
                              </w:r>
                              <w:r w:rsidR="00E47FBD" w:rsidRPr="002730FA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Mail offers complete access to your mail without any mail being downloaded to your computer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06BD" id="Text Box 14" o:spid="_x0000_s1042" type="#_x0000_t202" style="position:absolute;left:0;text-align:left;margin-left:6in;margin-top:111.35pt;width:62.8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" strokecolor="white [3212]">
                <v:textbox>
                  <w:txbxContent>
                    <w:p w:rsidR="00E47FBD" w:rsidRPr="00A503C4" w:rsidRDefault="00AA6C1F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ins w:id="62" w:author="Ramkissoon, Dinesh" w:date="2020-01-10T10:54:00Z">
                        <w:r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A</w:t>
                        </w:r>
                      </w:ins>
                      <w:ins w:id="63" w:author="Ramkissoon, Dinesh" w:date="2020-01-10T10:53:00Z">
                        <w:r w:rsidRPr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ssumes you want to leave the master copy of your email on the email server</w:t>
                        </w:r>
                      </w:ins>
                      <w:del w:id="64" w:author="Ramkissoon, Dinesh" w:date="2020-01-10T10:53:00Z">
                        <w:r w:rsidR="00E47FBD" w:rsidRPr="002730FA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Web</w:delText>
                        </w:r>
                        <w:r w:rsidR="00E47FBD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 xml:space="preserve"> </w:delText>
                        </w:r>
                        <w:r w:rsidR="00E47FBD" w:rsidRPr="002730FA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Mail offers complete access to your mail without any mail being downloaded to your computer</w:delText>
                        </w:r>
                      </w:del>
                    </w:p>
                  </w:txbxContent>
                </v:textbox>
                <w10:wrap anchorx="margin"/>
              </v:shape>
            </w:pict>
          </mc:Fallback>
        </mc:AlternateContent>
      </w:r>
      <w:r w:rsidR="00AA6C1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95E24" wp14:editId="332D788D">
                <wp:simplePos x="0" y="0"/>
                <wp:positionH relativeFrom="margin">
                  <wp:posOffset>4325901</wp:posOffset>
                </wp:positionH>
                <wp:positionV relativeFrom="paragraph">
                  <wp:posOffset>726779</wp:posOffset>
                </wp:positionV>
                <wp:extent cx="1343025" cy="9334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3C4" w:rsidRPr="00A503C4" w:rsidRDefault="00A503C4" w:rsidP="00A503C4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03C4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</w:t>
                            </w:r>
                            <w:r w:rsidRPr="00A503C4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esigned around the assumption that when you access your email, you want to download it to the computer you’re 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5E24" id="Text Box 2" o:spid="_x0000_s1043" type="#_x0000_t202" style="position:absolute;left:0;text-align:left;margin-left:340.6pt;margin-top:57.25pt;width:105.75pt;height:7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" strokecolor="white [3212]">
                <v:textbox>
                  <w:txbxContent>
                    <w:p w:rsidR="00A503C4" w:rsidRPr="00A503C4" w:rsidRDefault="00A503C4" w:rsidP="00A503C4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503C4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</w:t>
                      </w:r>
                      <w:r w:rsidRPr="00A503C4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esigned around the assumption that when you access your email, you want to download it to the computer you’re using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C1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767B28" wp14:editId="465FA7BD">
                <wp:simplePos x="0" y="0"/>
                <wp:positionH relativeFrom="margin">
                  <wp:posOffset>1871360</wp:posOffset>
                </wp:positionH>
                <wp:positionV relativeFrom="paragraph">
                  <wp:posOffset>4157035</wp:posOffset>
                </wp:positionV>
                <wp:extent cx="1041991" cy="786810"/>
                <wp:effectExtent l="0" t="0" r="2540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991" cy="78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450" w:rsidRPr="00197450" w:rsidRDefault="00197450" w:rsidP="00197450">
                            <w:pPr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97450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Server provides a dynamic web site that you access</w:t>
                            </w:r>
                          </w:p>
                          <w:p w:rsidR="002062EE" w:rsidRPr="00A503C4" w:rsidRDefault="00197450" w:rsidP="00197450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7450"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through a web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7B28" id="_x0000_s1044" type="#_x0000_t202" style="position:absolute;left:0;text-align:left;margin-left:147.35pt;margin-top:327.35pt;width:82.05pt;height:6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" strokecolor="white [3212]">
                <v:textbox>
                  <w:txbxContent>
                    <w:p w:rsidR="00197450" w:rsidRPr="00197450" w:rsidRDefault="00197450" w:rsidP="00197450">
                      <w:pPr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97450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Server provides a dynamic web site that you access</w:t>
                      </w:r>
                    </w:p>
                    <w:p w:rsidR="002062EE" w:rsidRPr="00A503C4" w:rsidRDefault="00197450" w:rsidP="00197450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97450"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through a web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C1F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841F64" wp14:editId="4FB4E311">
                <wp:simplePos x="0" y="0"/>
                <wp:positionH relativeFrom="margin">
                  <wp:posOffset>5390337</wp:posOffset>
                </wp:positionH>
                <wp:positionV relativeFrom="paragraph">
                  <wp:posOffset>2466355</wp:posOffset>
                </wp:positionV>
                <wp:extent cx="925033" cy="659218"/>
                <wp:effectExtent l="0" t="0" r="27940" b="266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659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A503C4" w:rsidRDefault="00AA6C1F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ins w:id="65" w:author="Ramkissoon, Dinesh" w:date="2020-01-10T10:55:00Z">
                              <w:r w:rsidRPr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The language computers use to talk between themselves</w:t>
                              </w:r>
                              <w:r w:rsidRPr="00AA6C1F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</w:ins>
                            <w:del w:id="66" w:author="Ramkissoon, Dinesh" w:date="2020-01-10T10:55:00Z">
                              <w:r w:rsidR="00E47FBD" w:rsidRPr="002730FA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Web</w:delText>
                              </w:r>
                              <w:r w:rsidR="00E47FBD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 xml:space="preserve"> </w:delText>
                              </w:r>
                              <w:r w:rsidR="00E47FBD" w:rsidRPr="002730FA" w:rsidDel="00AA6C1F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Mail offers complete access to your mail without any mail being downloaded to your computer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1F64" id="Text Box 13" o:spid="_x0000_s1045" type="#_x0000_t202" style="position:absolute;left:0;text-align:left;margin-left:424.45pt;margin-top:194.2pt;width:72.85pt;height:51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" strokecolor="white [3212]">
                <v:textbox>
                  <w:txbxContent>
                    <w:p w:rsidR="00E47FBD" w:rsidRPr="00A503C4" w:rsidRDefault="00AA6C1F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ins w:id="67" w:author="Ramkissoon, Dinesh" w:date="2020-01-10T10:55:00Z">
                        <w:r w:rsidRPr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The language computers use to talk between themselves</w:t>
                        </w:r>
                        <w:r w:rsidRPr="00AA6C1F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</w:ins>
                      <w:del w:id="68" w:author="Ramkissoon, Dinesh" w:date="2020-01-10T10:55:00Z">
                        <w:r w:rsidR="00E47FBD" w:rsidRPr="002730FA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Web</w:delText>
                        </w:r>
                        <w:r w:rsidR="00E47FBD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 xml:space="preserve"> </w:delText>
                        </w:r>
                        <w:r w:rsidR="00E47FBD" w:rsidRPr="002730FA" w:rsidDel="00AA6C1F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Mail offers complete access to your mail without any mail being downloaded to your computer</w:delText>
                        </w:r>
                      </w:del>
                    </w:p>
                  </w:txbxContent>
                </v:textbox>
                <w10:wrap anchorx="margin"/>
              </v:shape>
            </w:pict>
          </mc:Fallback>
        </mc:AlternateContent>
      </w:r>
      <w:r w:rsidR="00E47FBD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77F5AA" wp14:editId="3A186994">
                <wp:simplePos x="0" y="0"/>
                <wp:positionH relativeFrom="margin">
                  <wp:posOffset>2913218</wp:posOffset>
                </wp:positionH>
                <wp:positionV relativeFrom="paragraph">
                  <wp:posOffset>2264424</wp:posOffset>
                </wp:positionV>
                <wp:extent cx="1127052" cy="414670"/>
                <wp:effectExtent l="0" t="0" r="16510" b="2349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052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BD" w:rsidRPr="00E47FBD" w:rsidRDefault="00E47FBD" w:rsidP="00E47FBD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en-CA"/>
                              </w:rPr>
                              <w:t xml:space="preserve">They are all used in the e-mail process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F5AA" id="Text Box 16" o:spid="_x0000_s1046" type="#_x0000_t202" style="position:absolute;left:0;text-align:left;margin-left:229.4pt;margin-top:178.3pt;width:88.75pt;height:32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" strokecolor="white [3212]">
                <v:textbox>
                  <w:txbxContent>
                    <w:p w:rsidR="00E47FBD" w:rsidRPr="00E47FBD" w:rsidRDefault="00E47FBD" w:rsidP="00E47FBD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z w:val="16"/>
                          <w:szCs w:val="16"/>
                          <w:shd w:val="clear" w:color="auto" w:fill="FFFFFF"/>
                          <w:lang w:val="en-CA"/>
                        </w:rPr>
                        <w:t xml:space="preserve">They are all used in the e-mail process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5E9">
        <w:rPr>
          <w:sz w:val="22"/>
        </w:rPr>
        <w:t>Complete the following Venn Diagram to summarize your research.</w:t>
      </w:r>
      <w:r w:rsidR="00A503C4" w:rsidRPr="00A503C4">
        <w:rPr>
          <w:noProof/>
        </w:rPr>
        <w:t xml:space="preserve"> </w:t>
      </w:r>
      <w:r w:rsidR="00A503C4">
        <w:rPr>
          <w:noProof/>
        </w:rPr>
        <w:drawing>
          <wp:inline distT="0" distB="0" distL="0" distR="0" wp14:anchorId="55971F0B" wp14:editId="218EBF64">
            <wp:extent cx="6507126" cy="584998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20" cy="58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5F1781" w:rsidP="006215E9">
      <w:pPr>
        <w:pStyle w:val="NoSpacing"/>
        <w:ind w:left="360"/>
        <w:rPr>
          <w:sz w:val="22"/>
        </w:rPr>
      </w:pPr>
      <w:ins w:id="69" w:author="Ramkissoon, Dinesh" w:date="2020-01-10T11:04:00Z">
        <w:r w:rsidRPr="00A503C4">
          <w:rPr>
            <w:noProof/>
            <w:sz w:val="22"/>
          </w:rPr>
          <mc:AlternateContent>
            <mc:Choice Requires="wps">
              <w:drawing>
                <wp:anchor distT="45720" distB="45720" distL="114300" distR="114300" simplePos="0" relativeHeight="251708416" behindDoc="0" locked="0" layoutInCell="1" allowOverlap="1" wp14:anchorId="0A40D724" wp14:editId="748A30EE">
                  <wp:simplePos x="0" y="0"/>
                  <wp:positionH relativeFrom="margin">
                    <wp:posOffset>1850065</wp:posOffset>
                  </wp:positionH>
                  <wp:positionV relativeFrom="paragraph">
                    <wp:posOffset>1717262</wp:posOffset>
                  </wp:positionV>
                  <wp:extent cx="1343025" cy="712381"/>
                  <wp:effectExtent l="0" t="0" r="28575" b="12065"/>
                  <wp:wrapNone/>
                  <wp:docPr id="25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025" cy="71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1781" w:rsidRPr="00A503C4" w:rsidRDefault="005F1781" w:rsidP="005F1781">
                              <w:pPr>
                                <w:rPr>
                                  <w:sz w:val="16"/>
                                  <w:szCs w:val="16"/>
                                  <w:lang w:val="en-C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del w:id="70" w:author="Ramkissoon, Dinesh" w:date="2020-01-10T11:05:00Z">
                                <w:r w:rsidRPr="002730FA" w:rsidDel="005F178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Web</w:delText>
                                </w:r>
                                <w:r w:rsidDel="005F178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 xml:space="preserve"> </w:delText>
                                </w:r>
                                <w:r w:rsidRPr="002730FA" w:rsidDel="005F1781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Mail offers complete access to your mail without any mail being downloaded to your computer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A40D724" id="Text Box 25" o:spid="_x0000_s1047" type="#_x0000_t202" style="position:absolute;left:0;text-align:left;margin-left:145.65pt;margin-top:135.2pt;width:105.75pt;height:56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" strokecolor="white [3212]">
                  <v:textbox>
                    <w:txbxContent>
                      <w:p w:rsidR="005F1781" w:rsidRPr="00A503C4" w:rsidRDefault="005F1781" w:rsidP="005F1781">
                        <w:pPr>
                          <w:rPr>
                            <w:sz w:val="16"/>
                            <w:szCs w:val="16"/>
                            <w:lang w:val="en-C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del w:id="71" w:author="Ramkissoon, Dinesh" w:date="2020-01-10T11:05:00Z">
                          <w:r w:rsidRPr="002730FA" w:rsidDel="005F178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Web</w:delText>
                          </w:r>
                          <w:r w:rsidDel="005F178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 xml:space="preserve"> </w:delText>
                          </w:r>
                          <w:r w:rsidRPr="002730FA" w:rsidDel="005F1781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Mail offers complete access to your mail without any mail being downloaded to your computer</w:delText>
                          </w:r>
                        </w:del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D5C2F" w:rsidRPr="00A503C4">
          <w:rPr>
            <w:noProof/>
            <w:sz w:val="22"/>
          </w:rPr>
          <mc:AlternateContent>
            <mc:Choice Requires="wps">
              <w:drawing>
                <wp:anchor distT="45720" distB="45720" distL="114300" distR="114300" simplePos="0" relativeHeight="251704320" behindDoc="0" locked="0" layoutInCell="1" allowOverlap="1" wp14:anchorId="4D6174D3" wp14:editId="2ECBB0F3">
                  <wp:simplePos x="0" y="0"/>
                  <wp:positionH relativeFrom="margin">
                    <wp:align>center</wp:align>
                  </wp:positionH>
                  <wp:positionV relativeFrom="paragraph">
                    <wp:posOffset>1614466</wp:posOffset>
                  </wp:positionV>
                  <wp:extent cx="1343025" cy="933450"/>
                  <wp:effectExtent l="0" t="0" r="28575" b="19050"/>
                  <wp:wrapNone/>
                  <wp:docPr id="22" name="Text Box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025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5C2F" w:rsidRPr="00A503C4" w:rsidRDefault="00BD5C2F" w:rsidP="00BD5C2F">
                              <w:pPr>
                                <w:rPr>
                                  <w:sz w:val="16"/>
                                  <w:szCs w:val="16"/>
                                  <w:lang w:val="en-C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del w:id="72" w:author="Ramkissoon, Dinesh" w:date="2020-01-10T11:04:00Z">
                                <w:r w:rsidRPr="002730FA" w:rsidDel="00BD5C2F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Web</w:delText>
                                </w:r>
                                <w:r w:rsidDel="00BD5C2F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 xml:space="preserve"> </w:delText>
                                </w:r>
                                <w:r w:rsidRPr="002730FA" w:rsidDel="00BD5C2F">
                                  <w:rPr>
                                    <w:rFonts w:ascii="Segoe UI" w:hAnsi="Segoe UI" w:cs="Segoe UI"/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delText>Mail offers complete access to your mail without any mail being downloaded to your computer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D6174D3" id="Text Box 22" o:spid="_x0000_s1048" type="#_x0000_t202" style="position:absolute;left:0;text-align:left;margin-left:0;margin-top:127.1pt;width:105.75pt;height:73.5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" strokecolor="white [3212]">
                  <v:textbox>
                    <w:txbxContent>
                      <w:p w:rsidR="00BD5C2F" w:rsidRPr="00A503C4" w:rsidRDefault="00BD5C2F" w:rsidP="00BD5C2F">
                        <w:pPr>
                          <w:rPr>
                            <w:sz w:val="16"/>
                            <w:szCs w:val="16"/>
                            <w:lang w:val="en-C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del w:id="73" w:author="Ramkissoon, Dinesh" w:date="2020-01-10T11:04:00Z">
                          <w:r w:rsidRPr="002730FA" w:rsidDel="00BD5C2F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Web</w:delText>
                          </w:r>
                          <w:r w:rsidDel="00BD5C2F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 xml:space="preserve"> </w:delText>
                          </w:r>
                          <w:r w:rsidRPr="002730FA" w:rsidDel="00BD5C2F">
                            <w:rPr>
                              <w:rFonts w:ascii="Segoe UI" w:hAnsi="Segoe UI" w:cs="Segoe UI"/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delText>Mail offers complete access to your mail without any mail being downloaded to your computer</w:delText>
                          </w:r>
                        </w:del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r w:rsidR="002730FA" w:rsidRPr="00A503C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053A58" wp14:editId="4F9C2745">
                <wp:simplePos x="0" y="0"/>
                <wp:positionH relativeFrom="margin">
                  <wp:posOffset>4681855</wp:posOffset>
                </wp:positionH>
                <wp:positionV relativeFrom="paragraph">
                  <wp:posOffset>724121</wp:posOffset>
                </wp:positionV>
                <wp:extent cx="1343025" cy="93345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FA" w:rsidRPr="00A503C4" w:rsidRDefault="002730FA" w:rsidP="002730FA">
                            <w:pPr>
                              <w:rPr>
                                <w:sz w:val="16"/>
                                <w:szCs w:val="16"/>
                                <w:lang w:val="en-C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del w:id="74" w:author="Ramkissoon, Dinesh" w:date="2020-01-10T11:14:00Z">
                              <w:r w:rsidRPr="002730FA" w:rsidDel="004025B1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Web</w:delText>
                              </w:r>
                              <w:r w:rsidDel="004025B1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 xml:space="preserve"> </w:delText>
                              </w:r>
                              <w:r w:rsidRPr="002730FA" w:rsidDel="004025B1">
                                <w:rPr>
                                  <w:rFonts w:ascii="Segoe UI" w:hAnsi="Segoe UI" w:cs="Segoe UI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delText>Mail offers complete access to your mail without any mail being downloaded to your computer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3A58" id="Text Box 6" o:spid="_x0000_s1049" type="#_x0000_t202" style="position:absolute;left:0;text-align:left;margin-left:368.65pt;margin-top:57pt;width:105.75pt;height:7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" strokecolor="white [3212]">
                <v:textbox>
                  <w:txbxContent>
                    <w:p w:rsidR="002730FA" w:rsidRPr="00A503C4" w:rsidRDefault="002730FA" w:rsidP="002730FA">
                      <w:pPr>
                        <w:rPr>
                          <w:sz w:val="16"/>
                          <w:szCs w:val="16"/>
                          <w:lang w:val="en-C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del w:id="75" w:author="Ramkissoon, Dinesh" w:date="2020-01-10T11:14:00Z">
                        <w:r w:rsidRPr="002730FA" w:rsidDel="004025B1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Web</w:delText>
                        </w:r>
                        <w:r w:rsidDel="004025B1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 xml:space="preserve"> </w:delText>
                        </w:r>
                        <w:r w:rsidRPr="002730FA" w:rsidDel="004025B1">
                          <w:rPr>
                            <w:rFonts w:ascii="Segoe UI" w:hAnsi="Segoe UI" w:cs="Segoe UI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delText>Mail offers complete access to your mail without any mail being downloaded to your computer</w:delText>
                        </w:r>
                      </w:del>
                    </w:p>
                  </w:txbxContent>
                </v:textbox>
                <w10:wrap anchorx="margin"/>
              </v:shape>
            </w:pict>
          </mc:Fallback>
        </mc:AlternateContent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3CB"/>
    <w:multiLevelType w:val="hybridMultilevel"/>
    <w:tmpl w:val="5F362BBA"/>
    <w:lvl w:ilvl="0" w:tplc="D1228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0CA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4B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4C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EA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08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28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0A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C5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273DBA"/>
    <w:multiLevelType w:val="hybridMultilevel"/>
    <w:tmpl w:val="8B501400"/>
    <w:lvl w:ilvl="0" w:tplc="B5E81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A1C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0D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4F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21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26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81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E2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8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E275F3"/>
    <w:multiLevelType w:val="hybridMultilevel"/>
    <w:tmpl w:val="785C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4DA6"/>
    <w:multiLevelType w:val="hybridMultilevel"/>
    <w:tmpl w:val="1A5CA0FA"/>
    <w:lvl w:ilvl="0" w:tplc="20EEC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6A6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88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2B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85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4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2A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00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C7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kissoon, Dinesh">
    <w15:presenceInfo w15:providerId="None" w15:userId="Ramkissoon, Dine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97450"/>
    <w:rsid w:val="002062EE"/>
    <w:rsid w:val="00216C50"/>
    <w:rsid w:val="002730FA"/>
    <w:rsid w:val="00302F21"/>
    <w:rsid w:val="003701B8"/>
    <w:rsid w:val="003A0217"/>
    <w:rsid w:val="003A612D"/>
    <w:rsid w:val="004025B1"/>
    <w:rsid w:val="00421A12"/>
    <w:rsid w:val="0042395F"/>
    <w:rsid w:val="00460DE8"/>
    <w:rsid w:val="00505E02"/>
    <w:rsid w:val="005F1781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503C4"/>
    <w:rsid w:val="00AA6C1F"/>
    <w:rsid w:val="00AB0A93"/>
    <w:rsid w:val="00AD2BAA"/>
    <w:rsid w:val="00BD5C2F"/>
    <w:rsid w:val="00D851E5"/>
    <w:rsid w:val="00E078F0"/>
    <w:rsid w:val="00E47FB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C1E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4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8</cp:revision>
  <dcterms:created xsi:type="dcterms:W3CDTF">2020-01-10T13:04:00Z</dcterms:created>
  <dcterms:modified xsi:type="dcterms:W3CDTF">2020-01-10T16:14:00Z</dcterms:modified>
</cp:coreProperties>
</file>